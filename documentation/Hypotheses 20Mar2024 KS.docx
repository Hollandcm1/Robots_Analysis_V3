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631D" w14:textId="01D9B8B1" w:rsidR="008D37B7" w:rsidRDefault="008D37B7">
      <w:r>
        <w:t>Hypotheses:</w:t>
      </w:r>
    </w:p>
    <w:p w14:paraId="4978501F" w14:textId="5AE2BEC6" w:rsidR="008D37B7" w:rsidRDefault="008D37B7" w:rsidP="008D37B7"/>
    <w:p w14:paraId="43EADBAE" w14:textId="6C87BEB4" w:rsidR="0062459B" w:rsidRDefault="00496A98" w:rsidP="00A72479">
      <w:pPr>
        <w:pStyle w:val="ListParagraph"/>
        <w:numPr>
          <w:ilvl w:val="0"/>
          <w:numId w:val="5"/>
        </w:numPr>
      </w:pPr>
      <w:ins w:id="0" w:author="Kathryn Schulze" w:date="2024-03-20T13:07:00Z">
        <w:r>
          <w:t>Participants</w:t>
        </w:r>
      </w:ins>
      <w:ins w:id="1" w:author="Kathryn Schulze" w:date="2024-03-20T13:08:00Z">
        <w:r>
          <w:t xml:space="preserve"> who </w:t>
        </w:r>
      </w:ins>
      <w:ins w:id="2" w:author="Kathryn Schulze" w:date="2024-03-20T13:09:00Z">
        <w:r>
          <w:t>altered their trajectory</w:t>
        </w:r>
      </w:ins>
      <w:ins w:id="3" w:author="Kathryn Schulze" w:date="2024-03-20T13:08:00Z">
        <w:r>
          <w:t xml:space="preserve"> in accordance to the provi</w:t>
        </w:r>
      </w:ins>
      <w:ins w:id="4" w:author="Kathryn Schulze" w:date="2024-03-20T13:09:00Z">
        <w:r>
          <w:t xml:space="preserve">ded </w:t>
        </w:r>
      </w:ins>
      <w:ins w:id="5" w:author="Kathryn Schulze" w:date="2024-03-20T13:08:00Z">
        <w:r>
          <w:t xml:space="preserve">haptic feedback </w:t>
        </w:r>
      </w:ins>
      <w:ins w:id="6" w:author="Kathryn Schulze" w:date="2024-03-20T15:23:00Z">
        <w:r w:rsidR="001A71AB">
          <w:t xml:space="preserve">will </w:t>
        </w:r>
      </w:ins>
      <w:ins w:id="7" w:author="Kathryn Schulze" w:date="2024-03-20T13:09:00Z">
        <w:r>
          <w:t>have a better performance than participants who did not alter their trajectory.</w:t>
        </w:r>
      </w:ins>
      <w:del w:id="8" w:author="Kathryn Schulze" w:date="2024-03-20T13:07:00Z">
        <w:r w:rsidR="00A72479" w:rsidDel="00496A98">
          <w:delText>Users</w:delText>
        </w:r>
      </w:del>
      <w:del w:id="9" w:author="Kathryn Schulze" w:date="2024-03-20T13:08:00Z">
        <w:r w:rsidR="00A72479" w:rsidDel="00496A98">
          <w:delText xml:space="preserve"> that spend more time pushing into objects had lower performance than participants that changed behaviour in response to the haptic feedback.</w:delText>
        </w:r>
      </w:del>
    </w:p>
    <w:p w14:paraId="2753035F" w14:textId="142E5973" w:rsidR="00A72479" w:rsidRDefault="002F15C3" w:rsidP="00A72479">
      <w:pPr>
        <w:pStyle w:val="ListParagraph"/>
        <w:numPr>
          <w:ilvl w:val="0"/>
          <w:numId w:val="5"/>
        </w:numPr>
      </w:pPr>
      <w:del w:id="10" w:author="Kathryn Schulze" w:date="2024-03-20T13:10:00Z">
        <w:r w:rsidDel="00496A98">
          <w:delText>Participants with</w:delText>
        </w:r>
      </w:del>
      <w:ins w:id="11" w:author="Kathryn Schulze" w:date="2024-03-20T13:10:00Z">
        <w:r w:rsidR="00496A98">
          <w:t>A</w:t>
        </w:r>
      </w:ins>
      <w:r>
        <w:t xml:space="preserve"> higher maximum force input </w:t>
      </w:r>
      <w:ins w:id="12" w:author="Kathryn Schulze" w:date="2024-03-20T13:10:00Z">
        <w:r w:rsidR="00496A98">
          <w:t>will positively correlate with a</w:t>
        </w:r>
      </w:ins>
      <w:del w:id="13" w:author="Kathryn Schulze" w:date="2024-03-20T13:10:00Z">
        <w:r w:rsidDel="00496A98">
          <w:delText>had</w:delText>
        </w:r>
      </w:del>
      <w:r>
        <w:t xml:space="preserve"> lower performance.</w:t>
      </w:r>
    </w:p>
    <w:p w14:paraId="21D3731E" w14:textId="653ED9DA" w:rsidR="008D37B7" w:rsidRDefault="002F15C3" w:rsidP="00D74C94">
      <w:pPr>
        <w:pStyle w:val="ListParagraph"/>
        <w:numPr>
          <w:ilvl w:val="0"/>
          <w:numId w:val="5"/>
        </w:numPr>
        <w:rPr>
          <w:ins w:id="14" w:author="Kathryn Schulze" w:date="2024-03-20T13:12:00Z"/>
        </w:rPr>
      </w:pPr>
      <w:commentRangeStart w:id="15"/>
      <w:r>
        <w:t xml:space="preserve">Time by force </w:t>
      </w:r>
      <w:commentRangeEnd w:id="15"/>
      <w:r w:rsidR="00496A98">
        <w:rPr>
          <w:rStyle w:val="CommentReference"/>
        </w:rPr>
        <w:commentReference w:id="15"/>
      </w:r>
      <w:r>
        <w:t xml:space="preserve">application reflects </w:t>
      </w:r>
      <w:r w:rsidR="00A952C3">
        <w:t>fighting behaviour of the user.</w:t>
      </w:r>
    </w:p>
    <w:p w14:paraId="08E66DAE" w14:textId="1FD2CBE1" w:rsidR="00496A98" w:rsidRDefault="00496A98" w:rsidP="00496A98">
      <w:pPr>
        <w:pStyle w:val="ListParagraph"/>
        <w:numPr>
          <w:ilvl w:val="1"/>
          <w:numId w:val="5"/>
        </w:numPr>
        <w:rPr>
          <w:ins w:id="16" w:author="Kathryn Schulze" w:date="2024-03-20T13:13:00Z"/>
        </w:rPr>
      </w:pPr>
      <w:ins w:id="17" w:author="Kathryn Schulze" w:date="2024-03-20T13:12:00Z">
        <w:r>
          <w:t xml:space="preserve">Participants’ fighting behaviour can be </w:t>
        </w:r>
      </w:ins>
      <w:ins w:id="18" w:author="Kathryn Schulze" w:date="2024-03-20T13:13:00Z">
        <w:r>
          <w:t>predicted by their time by force(?)</w:t>
        </w:r>
      </w:ins>
    </w:p>
    <w:p w14:paraId="335B7D7E" w14:textId="6F697216" w:rsidR="00496A98" w:rsidRDefault="00496A98" w:rsidP="00496A98">
      <w:pPr>
        <w:pStyle w:val="ListParagraph"/>
        <w:numPr>
          <w:ilvl w:val="1"/>
          <w:numId w:val="5"/>
        </w:numPr>
        <w:pPrChange w:id="19" w:author="Kathryn Schulze" w:date="2024-03-20T13:12:00Z">
          <w:pPr>
            <w:pStyle w:val="ListParagraph"/>
            <w:numPr>
              <w:numId w:val="5"/>
            </w:numPr>
            <w:ind w:hanging="360"/>
          </w:pPr>
        </w:pPrChange>
      </w:pPr>
      <w:proofErr w:type="gramStart"/>
      <w:ins w:id="20" w:author="Kathryn Schulze" w:date="2024-03-20T13:13:00Z">
        <w:r>
          <w:t>Participant’s</w:t>
        </w:r>
        <w:proofErr w:type="gramEnd"/>
        <w:r>
          <w:t xml:space="preserve"> with greater time/force will exhibit greater fighting behaviou</w:t>
        </w:r>
      </w:ins>
      <w:ins w:id="21" w:author="Kathryn Schulze" w:date="2024-03-20T13:14:00Z">
        <w:r>
          <w:t>r than participants with lower time/force.</w:t>
        </w:r>
      </w:ins>
    </w:p>
    <w:p w14:paraId="79E375E0" w14:textId="397D6928" w:rsidR="0036436C" w:rsidRDefault="0036436C" w:rsidP="00D74C94">
      <w:pPr>
        <w:pStyle w:val="ListParagraph"/>
        <w:numPr>
          <w:ilvl w:val="0"/>
          <w:numId w:val="5"/>
        </w:numPr>
      </w:pPr>
      <w:commentRangeStart w:id="22"/>
      <w:r>
        <w:t xml:space="preserve">Average Velocity / Path length </w:t>
      </w:r>
      <w:commentRangeEnd w:id="22"/>
      <w:r w:rsidR="001A71AB">
        <w:rPr>
          <w:rStyle w:val="CommentReference"/>
        </w:rPr>
        <w:commentReference w:id="22"/>
      </w:r>
      <w:r>
        <w:t xml:space="preserve">= Performance? </w:t>
      </w:r>
    </w:p>
    <w:p w14:paraId="4DB04D51" w14:textId="26DB8A60" w:rsidR="0036436C" w:rsidRDefault="0036436C" w:rsidP="0036436C">
      <w:pPr>
        <w:pStyle w:val="ListParagraph"/>
        <w:numPr>
          <w:ilvl w:val="1"/>
          <w:numId w:val="5"/>
        </w:numPr>
      </w:pPr>
      <w:r>
        <w:t>More thinking needs to go into this due to compound variables. It may be better to do some kind of complex model where all variables could be kept independent.</w:t>
      </w:r>
    </w:p>
    <w:sectPr w:rsidR="00364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Kathryn Schulze" w:date="2024-03-20T13:11:00Z" w:initials="KS">
    <w:p w14:paraId="47086187" w14:textId="77777777" w:rsidR="00496A98" w:rsidRDefault="00496A98" w:rsidP="00496A98">
      <w:pPr>
        <w:pStyle w:val="CommentText"/>
      </w:pPr>
      <w:r>
        <w:rPr>
          <w:rStyle w:val="CommentReference"/>
        </w:rPr>
        <w:annotationRef/>
      </w:r>
      <w:r>
        <w:t>Time/force or force/time? Or do you mean time x force?</w:t>
      </w:r>
    </w:p>
  </w:comment>
  <w:comment w:id="22" w:author="Kathryn Schulze" w:date="2024-03-20T15:26:00Z" w:initials="KS">
    <w:p w14:paraId="7C68C613" w14:textId="77777777" w:rsidR="001A71AB" w:rsidRDefault="001A71AB" w:rsidP="001A71AB">
      <w:pPr>
        <w:pStyle w:val="CommentText"/>
      </w:pPr>
      <w:r>
        <w:rPr>
          <w:rStyle w:val="CommentReference"/>
        </w:rPr>
        <w:annotationRef/>
      </w:r>
      <w:r>
        <w:t>Velocity = distance/time</w:t>
      </w:r>
    </w:p>
    <w:p w14:paraId="18655491" w14:textId="77777777" w:rsidR="001A71AB" w:rsidRDefault="001A71AB" w:rsidP="001A71AB">
      <w:pPr>
        <w:pStyle w:val="CommentText"/>
      </w:pPr>
      <w:r>
        <w:t xml:space="preserve">So is this just distance/time/distance?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086187" w15:done="0"/>
  <w15:commentEx w15:paraId="186554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BFFB70" w16cex:dateUtc="2024-03-20T17:11:00Z"/>
  <w16cex:commentExtensible w16cex:durableId="7B214ECE" w16cex:dateUtc="2024-03-20T1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086187" w16cid:durableId="68BFFB70"/>
  <w16cid:commentId w16cid:paraId="18655491" w16cid:durableId="7B214E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1EA9"/>
    <w:multiLevelType w:val="hybridMultilevel"/>
    <w:tmpl w:val="890AA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0869"/>
    <w:multiLevelType w:val="hybridMultilevel"/>
    <w:tmpl w:val="0A48E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3931"/>
    <w:multiLevelType w:val="hybridMultilevel"/>
    <w:tmpl w:val="5280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761"/>
    <w:multiLevelType w:val="hybridMultilevel"/>
    <w:tmpl w:val="4FCCD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F024E"/>
    <w:multiLevelType w:val="hybridMultilevel"/>
    <w:tmpl w:val="04C68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09778">
    <w:abstractNumId w:val="1"/>
  </w:num>
  <w:num w:numId="2" w16cid:durableId="448822163">
    <w:abstractNumId w:val="4"/>
  </w:num>
  <w:num w:numId="3" w16cid:durableId="1455324629">
    <w:abstractNumId w:val="2"/>
  </w:num>
  <w:num w:numId="4" w16cid:durableId="1564944040">
    <w:abstractNumId w:val="3"/>
  </w:num>
  <w:num w:numId="5" w16cid:durableId="10807581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hryn Schulze">
    <w15:presenceInfo w15:providerId="AD" w15:userId="S::kschulze@uwo.ca::5073117c-2e13-49b0-bb1f-511a34094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7"/>
    <w:rsid w:val="001A71AB"/>
    <w:rsid w:val="002F15C3"/>
    <w:rsid w:val="0036436C"/>
    <w:rsid w:val="00496A98"/>
    <w:rsid w:val="0062459B"/>
    <w:rsid w:val="00754B0D"/>
    <w:rsid w:val="008D37B7"/>
    <w:rsid w:val="00A72479"/>
    <w:rsid w:val="00A952C3"/>
    <w:rsid w:val="00D7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DD55F"/>
  <w15:chartTrackingRefBased/>
  <w15:docId w15:val="{BA612692-7ED4-BF42-A0A2-877AC3A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B7"/>
    <w:pPr>
      <w:ind w:left="720"/>
      <w:contextualSpacing/>
    </w:pPr>
  </w:style>
  <w:style w:type="paragraph" w:styleId="Revision">
    <w:name w:val="Revision"/>
    <w:hidden/>
    <w:uiPriority w:val="99"/>
    <w:semiHidden/>
    <w:rsid w:val="00496A98"/>
  </w:style>
  <w:style w:type="character" w:styleId="CommentReference">
    <w:name w:val="annotation reference"/>
    <w:basedOn w:val="DefaultParagraphFont"/>
    <w:uiPriority w:val="99"/>
    <w:semiHidden/>
    <w:unhideWhenUsed/>
    <w:rsid w:val="0049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6A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A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139</Words>
  <Characters>765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Holland</dc:creator>
  <cp:keywords/>
  <dc:description/>
  <cp:lastModifiedBy>Kathryn Schulze</cp:lastModifiedBy>
  <cp:revision>3</cp:revision>
  <dcterms:created xsi:type="dcterms:W3CDTF">2024-03-20T17:14:00Z</dcterms:created>
  <dcterms:modified xsi:type="dcterms:W3CDTF">2024-03-20T19:28:00Z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08bdaa3cc7da913928b20fc280a2e54dc1c67de8c342b0516af2c26a39bae7de</vt:lpwstr>
  </property>
</Properties>
</file>